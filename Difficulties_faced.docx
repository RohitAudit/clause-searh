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446" w:rsidRDefault="006E2B65" w:rsidP="006E2B65">
      <w:pPr>
        <w:pStyle w:val="ListParagraph"/>
        <w:numPr>
          <w:ilvl w:val="0"/>
          <w:numId w:val="1"/>
        </w:numPr>
      </w:pPr>
      <w:r>
        <w:t>Some documents are scanned and uploaded</w:t>
      </w:r>
    </w:p>
    <w:p w:rsidR="006E2B65" w:rsidRDefault="006E2B65" w:rsidP="006E2B65">
      <w:pPr>
        <w:pStyle w:val="ListParagraph"/>
        <w:numPr>
          <w:ilvl w:val="0"/>
          <w:numId w:val="1"/>
        </w:numPr>
      </w:pPr>
      <w:r>
        <w:t>Reading text from pdf</w:t>
      </w:r>
    </w:p>
    <w:p w:rsidR="006E2B65" w:rsidRDefault="006E2B65" w:rsidP="006E2B65">
      <w:pPr>
        <w:pStyle w:val="ListParagraph"/>
        <w:numPr>
          <w:ilvl w:val="0"/>
          <w:numId w:val="1"/>
        </w:numPr>
      </w:pPr>
      <w:r>
        <w:t>Splitting the text into segments.</w:t>
      </w:r>
      <w:bookmarkStart w:id="0" w:name="_GoBack"/>
      <w:bookmarkEnd w:id="0"/>
    </w:p>
    <w:sectPr w:rsidR="006E2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C736A6"/>
    <w:multiLevelType w:val="hybridMultilevel"/>
    <w:tmpl w:val="7DD83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4FA"/>
    <w:rsid w:val="003C74FA"/>
    <w:rsid w:val="006E2B65"/>
    <w:rsid w:val="00FC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3992C-36CD-436E-80A5-58E7F2DB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>Capgemini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Rohit</dc:creator>
  <cp:keywords/>
  <dc:description/>
  <cp:lastModifiedBy>Aggarwal, Rohit</cp:lastModifiedBy>
  <cp:revision>2</cp:revision>
  <dcterms:created xsi:type="dcterms:W3CDTF">2019-06-11T13:35:00Z</dcterms:created>
  <dcterms:modified xsi:type="dcterms:W3CDTF">2019-06-11T13:36:00Z</dcterms:modified>
</cp:coreProperties>
</file>